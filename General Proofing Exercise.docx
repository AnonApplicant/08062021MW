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87D54" w14:textId="77777777" w:rsidR="00572C12" w:rsidRPr="00572C12" w:rsidRDefault="00572C12" w:rsidP="00572C12">
      <w:pPr>
        <w:jc w:val="center"/>
        <w:rPr>
          <w:b/>
          <w:sz w:val="28"/>
          <w:szCs w:val="28"/>
        </w:rPr>
      </w:pPr>
      <w:r w:rsidRPr="00572C12">
        <w:rPr>
          <w:b/>
          <w:sz w:val="28"/>
          <w:szCs w:val="28"/>
        </w:rPr>
        <w:t>Anne Lewis Strategies Proofing Exercise</w:t>
      </w:r>
    </w:p>
    <w:p w14:paraId="043CFE60" w14:textId="77777777" w:rsidR="00572C12" w:rsidRDefault="00572C12" w:rsidP="00572C12"/>
    <w:p w14:paraId="32F749EB" w14:textId="77777777" w:rsidR="00572C12" w:rsidRDefault="00572C12" w:rsidP="00572C12">
      <w:pPr>
        <w:rPr>
          <w:i/>
        </w:rPr>
      </w:pPr>
      <w:r w:rsidRPr="00FE404D">
        <w:rPr>
          <w:i/>
        </w:rPr>
        <w:t xml:space="preserve">Please </w:t>
      </w:r>
      <w:r>
        <w:rPr>
          <w:i/>
        </w:rPr>
        <w:t>complete a careful edit of the following piece of writing using track changes.</w:t>
      </w:r>
    </w:p>
    <w:p w14:paraId="53DB9A2E" w14:textId="77777777" w:rsidR="00572C12" w:rsidRDefault="00572C12" w:rsidP="00572C12">
      <w:pPr>
        <w:rPr>
          <w:i/>
        </w:rPr>
      </w:pPr>
    </w:p>
    <w:p w14:paraId="2AB6C070" w14:textId="77777777" w:rsidR="00572C12" w:rsidRDefault="00F514C4" w:rsidP="00572C12">
      <w:pPr>
        <w:rPr>
          <w:i/>
        </w:rPr>
      </w:pPr>
      <w:r>
        <w:rPr>
          <w:i/>
        </w:rPr>
        <w:t>You</w:t>
      </w:r>
      <w:r w:rsidR="00572C12">
        <w:rPr>
          <w:i/>
        </w:rPr>
        <w:t xml:space="preserve"> can assume the client has already approved this </w:t>
      </w:r>
      <w:r>
        <w:rPr>
          <w:i/>
        </w:rPr>
        <w:t xml:space="preserve">email </w:t>
      </w:r>
      <w:r w:rsidR="00572C12">
        <w:rPr>
          <w:i/>
        </w:rPr>
        <w:t xml:space="preserve">copy, so no substantial rewriting changes are required. You should be carefully checking for accuracy of any stated claims, grammar, spelling, </w:t>
      </w:r>
      <w:r w:rsidR="0054775F">
        <w:rPr>
          <w:i/>
        </w:rPr>
        <w:t>consistency, and formatting errors</w:t>
      </w:r>
      <w:r w:rsidR="00572C12">
        <w:rPr>
          <w:i/>
        </w:rPr>
        <w:t>. Please include links to where you found fact sources in comments on the facts themselves.</w:t>
      </w:r>
    </w:p>
    <w:p w14:paraId="4001477A" w14:textId="77777777" w:rsidR="00572C12" w:rsidRDefault="00572C12" w:rsidP="00572C12"/>
    <w:p w14:paraId="0C1FF568" w14:textId="77777777" w:rsidR="00572C12" w:rsidRDefault="00572C12" w:rsidP="00572C12">
      <w:r>
        <w:t>---</w:t>
      </w:r>
      <w:r>
        <w:br/>
      </w:r>
    </w:p>
    <w:p w14:paraId="41164157" w14:textId="7376AD08" w:rsidR="00E51CDC" w:rsidRPr="00572C12" w:rsidRDefault="00B21414">
      <w:pPr>
        <w:shd w:val="clear" w:color="auto" w:fill="FFFFFF"/>
        <w:rPr>
          <w:sz w:val="22"/>
          <w:szCs w:val="22"/>
        </w:rPr>
      </w:pPr>
      <w:r w:rsidRPr="00572C12">
        <w:rPr>
          <w:b/>
          <w:sz w:val="32"/>
          <w:szCs w:val="22"/>
          <w:shd w:val="clear" w:color="auto" w:fill="FFFFFF"/>
        </w:rPr>
        <w:t>This is DIRE, [[</w:t>
      </w:r>
      <w:proofErr w:type="spellStart"/>
      <w:r w:rsidRPr="00572C12">
        <w:rPr>
          <w:b/>
          <w:sz w:val="32"/>
          <w:szCs w:val="22"/>
          <w:shd w:val="clear" w:color="auto" w:fill="FFFFFF"/>
        </w:rPr>
        <w:t>firstname</w:t>
      </w:r>
      <w:proofErr w:type="spellEnd"/>
      <w:r w:rsidRPr="00572C12">
        <w:rPr>
          <w:b/>
          <w:sz w:val="32"/>
          <w:szCs w:val="22"/>
          <w:shd w:val="clear" w:color="auto" w:fill="FFFFFF"/>
        </w:rPr>
        <w:t xml:space="preserve">]]: Pollinator populations are declining at </w:t>
      </w:r>
      <w:ins w:id="0" w:author="Sidney Hollingsworth" w:date="2021-08-06T08:15:00Z">
        <w:r w:rsidR="00783303">
          <w:rPr>
            <w:b/>
            <w:sz w:val="32"/>
            <w:szCs w:val="22"/>
            <w:shd w:val="clear" w:color="auto" w:fill="FFFFFF"/>
          </w:rPr>
          <w:t xml:space="preserve">an </w:t>
        </w:r>
      </w:ins>
      <w:r w:rsidRPr="00572C12">
        <w:rPr>
          <w:b/>
          <w:sz w:val="32"/>
          <w:szCs w:val="22"/>
          <w:shd w:val="clear" w:color="auto" w:fill="FFFFFF"/>
        </w:rPr>
        <w:t xml:space="preserve">alarming rate. A new study found </w:t>
      </w:r>
      <w:r w:rsidR="008C2E2D">
        <w:rPr>
          <w:b/>
          <w:sz w:val="32"/>
          <w:szCs w:val="22"/>
          <w:shd w:val="clear" w:color="auto" w:fill="FFFFFF"/>
        </w:rPr>
        <w:t>that</w:t>
      </w:r>
      <w:r w:rsidRPr="00572C12">
        <w:rPr>
          <w:b/>
          <w:sz w:val="32"/>
          <w:szCs w:val="22"/>
          <w:shd w:val="clear" w:color="auto" w:fill="FFFFFF"/>
        </w:rPr>
        <w:t xml:space="preserve"> scientists have</w:t>
      </w:r>
      <w:r w:rsidR="008C2E2D">
        <w:rPr>
          <w:b/>
          <w:sz w:val="32"/>
          <w:szCs w:val="22"/>
          <w:shd w:val="clear" w:color="auto" w:fill="FFFFFF"/>
        </w:rPr>
        <w:t xml:space="preserve"> not</w:t>
      </w:r>
      <w:r w:rsidRPr="00572C12">
        <w:rPr>
          <w:b/>
          <w:sz w:val="32"/>
          <w:szCs w:val="22"/>
          <w:shd w:val="clear" w:color="auto" w:fill="FFFFFF"/>
        </w:rPr>
        <w:t xml:space="preserve"> observed a quarter of known bee species</w:t>
      </w:r>
      <w:r w:rsidR="008C2E2D">
        <w:rPr>
          <w:b/>
          <w:sz w:val="32"/>
          <w:szCs w:val="22"/>
          <w:shd w:val="clear" w:color="auto" w:fill="FFFFFF"/>
        </w:rPr>
        <w:t xml:space="preserve"> since the 1980</w:t>
      </w:r>
      <w:del w:id="1" w:author="Sidney Hollingsworth" w:date="2021-08-06T08:15:00Z">
        <w:r w:rsidR="008C2E2D" w:rsidDel="00783303">
          <w:rPr>
            <w:b/>
            <w:sz w:val="32"/>
            <w:szCs w:val="22"/>
            <w:shd w:val="clear" w:color="auto" w:fill="FFFFFF"/>
          </w:rPr>
          <w:delText>’</w:delText>
        </w:r>
      </w:del>
      <w:r w:rsidR="008C2E2D">
        <w:rPr>
          <w:b/>
          <w:sz w:val="32"/>
          <w:szCs w:val="22"/>
          <w:shd w:val="clear" w:color="auto" w:fill="FFFFFF"/>
        </w:rPr>
        <w:t>s</w:t>
      </w:r>
      <w:r w:rsidRPr="00572C12">
        <w:rPr>
          <w:b/>
          <w:sz w:val="32"/>
          <w:szCs w:val="22"/>
          <w:shd w:val="clear" w:color="auto" w:fill="FFFFFF"/>
        </w:rPr>
        <w:t>. </w:t>
      </w:r>
      <w:r w:rsidRPr="00572C12">
        <w:rPr>
          <w:sz w:val="22"/>
          <w:szCs w:val="22"/>
        </w:rPr>
        <w:br/>
      </w:r>
      <w:r w:rsidRPr="00572C12">
        <w:rPr>
          <w:sz w:val="22"/>
          <w:szCs w:val="22"/>
        </w:rPr>
        <w:br/>
      </w:r>
      <w:r w:rsidRPr="00572C12">
        <w:rPr>
          <w:sz w:val="32"/>
          <w:szCs w:val="22"/>
          <w:shd w:val="clear" w:color="auto" w:fill="FFFFFF"/>
        </w:rPr>
        <w:t>The science is clear that toxic pesticides made by Big Polluters like Bayer-</w:t>
      </w:r>
      <w:del w:id="2" w:author="Sidney Hollingsworth" w:date="2021-08-06T08:15:00Z">
        <w:r w:rsidRPr="00572C12" w:rsidDel="00783303">
          <w:rPr>
            <w:sz w:val="32"/>
            <w:szCs w:val="22"/>
            <w:shd w:val="clear" w:color="auto" w:fill="FFFFFF"/>
          </w:rPr>
          <w:delText>Mons</w:delText>
        </w:r>
        <w:r w:rsidR="00A36894" w:rsidRPr="00572C12" w:rsidDel="00783303">
          <w:rPr>
            <w:sz w:val="32"/>
            <w:szCs w:val="22"/>
            <w:shd w:val="clear" w:color="auto" w:fill="FFFFFF"/>
          </w:rPr>
          <w:delText>o</w:delText>
        </w:r>
        <w:r w:rsidRPr="00572C12" w:rsidDel="00783303">
          <w:rPr>
            <w:sz w:val="32"/>
            <w:szCs w:val="22"/>
            <w:shd w:val="clear" w:color="auto" w:fill="FFFFFF"/>
          </w:rPr>
          <w:delText xml:space="preserve">nto </w:delText>
        </w:r>
      </w:del>
      <w:ins w:id="3" w:author="Sidney Hollingsworth" w:date="2021-08-06T08:15:00Z">
        <w:r w:rsidR="00783303" w:rsidRPr="00572C12">
          <w:rPr>
            <w:sz w:val="32"/>
            <w:szCs w:val="22"/>
            <w:shd w:val="clear" w:color="auto" w:fill="FFFFFF"/>
          </w:rPr>
          <w:t>Mons</w:t>
        </w:r>
        <w:r w:rsidR="00783303">
          <w:rPr>
            <w:sz w:val="32"/>
            <w:szCs w:val="22"/>
            <w:shd w:val="clear" w:color="auto" w:fill="FFFFFF"/>
          </w:rPr>
          <w:t>a</w:t>
        </w:r>
        <w:r w:rsidR="00783303" w:rsidRPr="00572C12">
          <w:rPr>
            <w:sz w:val="32"/>
            <w:szCs w:val="22"/>
            <w:shd w:val="clear" w:color="auto" w:fill="FFFFFF"/>
          </w:rPr>
          <w:t xml:space="preserve">nto </w:t>
        </w:r>
      </w:ins>
      <w:r w:rsidRPr="00572C12">
        <w:rPr>
          <w:sz w:val="32"/>
          <w:szCs w:val="22"/>
          <w:shd w:val="clear" w:color="auto" w:fill="FFFFFF"/>
        </w:rPr>
        <w:t xml:space="preserve">are key culprits driving bees toward extinction It's exactly why many countries in the European Union are banning them. But the United States continues allowing </w:t>
      </w:r>
      <w:r w:rsidR="005E54A3">
        <w:rPr>
          <w:sz w:val="32"/>
          <w:szCs w:val="22"/>
          <w:shd w:val="clear" w:color="auto" w:fill="FFFFFF"/>
        </w:rPr>
        <w:t>huge amounts</w:t>
      </w:r>
      <w:r w:rsidRPr="00572C12">
        <w:rPr>
          <w:sz w:val="32"/>
          <w:szCs w:val="22"/>
          <w:shd w:val="clear" w:color="auto" w:fill="FFFFFF"/>
        </w:rPr>
        <w:t xml:space="preserve"> of pest</w:t>
      </w:r>
      <w:ins w:id="4" w:author="Sidney Hollingsworth" w:date="2021-08-06T08:15:00Z">
        <w:r w:rsidR="00783303">
          <w:rPr>
            <w:sz w:val="32"/>
            <w:szCs w:val="22"/>
            <w:shd w:val="clear" w:color="auto" w:fill="FFFFFF"/>
          </w:rPr>
          <w:t>i</w:t>
        </w:r>
      </w:ins>
      <w:r w:rsidRPr="00572C12">
        <w:rPr>
          <w:sz w:val="32"/>
          <w:szCs w:val="22"/>
          <w:shd w:val="clear" w:color="auto" w:fill="FFFFFF"/>
        </w:rPr>
        <w:t xml:space="preserve">cides to cover the country – and our vital pollinators </w:t>
      </w:r>
      <w:del w:id="5" w:author="Sidney Hollingsworth" w:date="2021-08-06T08:16:00Z">
        <w:r w:rsidR="004531FC" w:rsidRPr="00572C12" w:rsidDel="00783303">
          <w:rPr>
            <w:sz w:val="32"/>
            <w:szCs w:val="22"/>
            <w:shd w:val="clear" w:color="auto" w:fill="FFFFFF"/>
          </w:rPr>
          <w:delText>our</w:delText>
        </w:r>
        <w:r w:rsidRPr="00572C12" w:rsidDel="00783303">
          <w:rPr>
            <w:sz w:val="32"/>
            <w:szCs w:val="22"/>
            <w:shd w:val="clear" w:color="auto" w:fill="FFFFFF"/>
          </w:rPr>
          <w:delText xml:space="preserve"> </w:delText>
        </w:r>
      </w:del>
      <w:ins w:id="6" w:author="Sidney Hollingsworth" w:date="2021-08-06T08:16:00Z">
        <w:r w:rsidR="00783303">
          <w:rPr>
            <w:sz w:val="32"/>
            <w:szCs w:val="22"/>
            <w:shd w:val="clear" w:color="auto" w:fill="FFFFFF"/>
          </w:rPr>
          <w:t>are</w:t>
        </w:r>
        <w:r w:rsidR="00783303" w:rsidRPr="00572C12">
          <w:rPr>
            <w:sz w:val="32"/>
            <w:szCs w:val="22"/>
            <w:shd w:val="clear" w:color="auto" w:fill="FFFFFF"/>
          </w:rPr>
          <w:t xml:space="preserve"> </w:t>
        </w:r>
      </w:ins>
      <w:r w:rsidRPr="00572C12">
        <w:rPr>
          <w:sz w:val="32"/>
          <w:szCs w:val="22"/>
          <w:shd w:val="clear" w:color="auto" w:fill="FFFFFF"/>
        </w:rPr>
        <w:t>paying the price.</w:t>
      </w:r>
    </w:p>
    <w:p w14:paraId="0DD5870B" w14:textId="77777777" w:rsidR="00EB3AC4" w:rsidRPr="00572C12" w:rsidRDefault="00EB3AC4" w:rsidP="00E4130D">
      <w:pPr>
        <w:rPr>
          <w:sz w:val="22"/>
          <w:szCs w:val="22"/>
        </w:rPr>
      </w:pPr>
    </w:p>
    <w:p w14:paraId="53AA5BB4" w14:textId="2AD8FC27" w:rsidR="00E51CDC" w:rsidRPr="00572C12" w:rsidRDefault="00B21414">
      <w:pPr>
        <w:shd w:val="clear" w:color="auto" w:fill="FFFFFF"/>
        <w:rPr>
          <w:sz w:val="21"/>
          <w:szCs w:val="21"/>
        </w:rPr>
      </w:pPr>
      <w:r w:rsidRPr="00572C12">
        <w:rPr>
          <w:b/>
          <w:sz w:val="28"/>
          <w:szCs w:val="21"/>
          <w:shd w:val="clear" w:color="auto" w:fill="FFFFFF"/>
        </w:rPr>
        <w:t xml:space="preserve">Banning bee-toxic pesticides is a matter of life and death </w:t>
      </w:r>
      <w:r w:rsidR="00C11AC4" w:rsidRPr="00572C12">
        <w:rPr>
          <w:b/>
          <w:sz w:val="28"/>
          <w:szCs w:val="21"/>
          <w:shd w:val="clear" w:color="auto" w:fill="FFFFFF"/>
        </w:rPr>
        <w:t>--</w:t>
      </w:r>
      <w:r w:rsidRPr="00572C12">
        <w:rPr>
          <w:b/>
          <w:sz w:val="28"/>
          <w:szCs w:val="21"/>
          <w:shd w:val="clear" w:color="auto" w:fill="FFFFFF"/>
        </w:rPr>
        <w:t xml:space="preserve"> for pollinators </w:t>
      </w:r>
      <w:r w:rsidRPr="00572C12">
        <w:rPr>
          <w:b/>
          <w:i/>
          <w:sz w:val="28"/>
          <w:szCs w:val="21"/>
          <w:shd w:val="clear" w:color="auto" w:fill="FFFFFF"/>
        </w:rPr>
        <w:t>and</w:t>
      </w:r>
      <w:r w:rsidRPr="00572C12">
        <w:rPr>
          <w:b/>
          <w:sz w:val="28"/>
          <w:szCs w:val="21"/>
          <w:shd w:val="clear" w:color="auto" w:fill="FFFFFF"/>
        </w:rPr>
        <w:t> </w:t>
      </w:r>
      <w:r w:rsidR="00106D3A">
        <w:rPr>
          <w:b/>
          <w:sz w:val="28"/>
          <w:szCs w:val="21"/>
          <w:shd w:val="clear" w:color="auto" w:fill="FFFFFF"/>
        </w:rPr>
        <w:t>the</w:t>
      </w:r>
      <w:r w:rsidRPr="00572C12">
        <w:rPr>
          <w:b/>
          <w:sz w:val="28"/>
          <w:szCs w:val="21"/>
          <w:shd w:val="clear" w:color="auto" w:fill="FFFFFF"/>
        </w:rPr>
        <w:t xml:space="preserve"> ecosystems that depend on them. We have to speak out before our 11:59 p.m. deadline</w:t>
      </w:r>
      <w:r w:rsidR="00F9571B">
        <w:rPr>
          <w:b/>
          <w:sz w:val="28"/>
          <w:szCs w:val="21"/>
          <w:shd w:val="clear" w:color="auto" w:fill="FFFFFF"/>
        </w:rPr>
        <w:t>,</w:t>
      </w:r>
      <w:r w:rsidRPr="00572C12">
        <w:rPr>
          <w:b/>
          <w:sz w:val="28"/>
          <w:szCs w:val="21"/>
          <w:shd w:val="clear" w:color="auto" w:fill="FFFFFF"/>
        </w:rPr>
        <w:t xml:space="preserve"> but your input still missing. </w:t>
      </w:r>
      <w:r w:rsidR="00C11AC4" w:rsidRPr="00572C12">
        <w:rPr>
          <w:b/>
          <w:sz w:val="28"/>
          <w:szCs w:val="21"/>
          <w:shd w:val="clear" w:color="auto" w:fill="FFFFFF"/>
        </w:rPr>
        <w:t xml:space="preserve">  </w:t>
      </w:r>
      <w:r w:rsidRPr="00572C12">
        <w:rPr>
          <w:b/>
          <w:sz w:val="28"/>
          <w:szCs w:val="21"/>
          <w:shd w:val="clear" w:color="auto" w:fill="FFFFFF"/>
        </w:rPr>
        <w:t>Tell us now</w:t>
      </w:r>
      <w:r w:rsidR="00F9571B">
        <w:rPr>
          <w:b/>
          <w:sz w:val="28"/>
          <w:szCs w:val="21"/>
          <w:shd w:val="clear" w:color="auto" w:fill="FFFFFF"/>
        </w:rPr>
        <w:t>,</w:t>
      </w:r>
      <w:r w:rsidRPr="00572C12">
        <w:rPr>
          <w:b/>
          <w:sz w:val="28"/>
          <w:szCs w:val="21"/>
          <w:shd w:val="clear" w:color="auto" w:fill="FFFFFF"/>
        </w:rPr>
        <w:t xml:space="preserve"> before time runs out on bees and other </w:t>
      </w:r>
      <w:del w:id="7" w:author="Sidney Hollingsworth" w:date="2021-08-06T08:16:00Z">
        <w:r w:rsidR="00C11AC4" w:rsidRPr="00572C12" w:rsidDel="00783303">
          <w:rPr>
            <w:b/>
            <w:sz w:val="28"/>
            <w:szCs w:val="21"/>
            <w:shd w:val="clear" w:color="auto" w:fill="FFFFFF"/>
          </w:rPr>
          <w:delText xml:space="preserve">the </w:delText>
        </w:r>
      </w:del>
      <w:r w:rsidRPr="00572C12">
        <w:rPr>
          <w:b/>
          <w:sz w:val="28"/>
          <w:szCs w:val="21"/>
          <w:shd w:val="clear" w:color="auto" w:fill="FFFFFF"/>
        </w:rPr>
        <w:t>pollinators:</w:t>
      </w:r>
    </w:p>
    <w:p w14:paraId="498CF6C2" w14:textId="77777777" w:rsidR="00EB3AC4" w:rsidRDefault="00EB3AC4" w:rsidP="00E4130D"/>
    <w:p w14:paraId="3FE35FAC" w14:textId="77777777" w:rsidR="00E51CDC" w:rsidRDefault="00B21414">
      <w:pPr>
        <w:shd w:val="clear" w:color="auto" w:fill="FFFFFF"/>
        <w:jc w:val="center"/>
        <w:rPr>
          <w:rFonts w:ascii="Arial"/>
        </w:rPr>
      </w:pPr>
      <w:r>
        <w:rPr>
          <w:rFonts w:ascii="Arial"/>
          <w:b/>
          <w:color w:val="000000"/>
          <w:sz w:val="40"/>
          <w:shd w:val="clear" w:color="auto" w:fill="FFFFFF"/>
        </w:rPr>
        <w:t>Are you in favor of BANNING lethal chemicals that are drivers of mass pollinator ex</w:t>
      </w:r>
      <w:del w:id="8" w:author="Sidney Hollingsworth" w:date="2021-08-06T08:16:00Z">
        <w:r w:rsidR="00A36894" w:rsidDel="00783303">
          <w:rPr>
            <w:rFonts w:ascii="Arial"/>
            <w:b/>
            <w:color w:val="000000"/>
            <w:sz w:val="40"/>
            <w:shd w:val="clear" w:color="auto" w:fill="FFFFFF"/>
          </w:rPr>
          <w:delText>c</w:delText>
        </w:r>
      </w:del>
      <w:r>
        <w:rPr>
          <w:rFonts w:ascii="Arial"/>
          <w:b/>
          <w:color w:val="000000"/>
          <w:sz w:val="40"/>
          <w:shd w:val="clear" w:color="auto" w:fill="FFFFFF"/>
        </w:rPr>
        <w:t>tinction?</w:t>
      </w:r>
    </w:p>
    <w:p w14:paraId="10DA123E" w14:textId="614E1B8A" w:rsidR="00E51CDC" w:rsidRDefault="00B21414">
      <w:pPr>
        <w:jc w:val="center"/>
        <w:rPr>
          <w:rFonts w:ascii="Arial"/>
        </w:rPr>
      </w:pPr>
      <w:r>
        <w:rPr>
          <w:rFonts w:ascii="Arial"/>
          <w:b/>
          <w:sz w:val="40"/>
        </w:rPr>
        <w:t>[Buttons: YES, NO]</w:t>
      </w:r>
      <w:ins w:id="9" w:author="Sidney Hollingsworth" w:date="2021-08-06T08:16:00Z">
        <w:r w:rsidR="00783303">
          <w:rPr>
            <w:rFonts w:ascii="Arial"/>
            <w:b/>
            <w:sz w:val="40"/>
          </w:rPr>
          <w:br/>
        </w:r>
      </w:ins>
    </w:p>
    <w:p w14:paraId="18FA9650" w14:textId="77777777" w:rsidR="00EB3AC4" w:rsidRDefault="00B21414" w:rsidP="00572C12">
      <w:pPr>
        <w:shd w:val="clear" w:color="auto" w:fill="FFFFFF"/>
        <w:jc w:val="center"/>
      </w:pPr>
      <w:r>
        <w:rPr>
          <w:i/>
          <w:sz w:val="30"/>
          <w:shd w:val="clear" w:color="auto" w:fill="FFFFFF"/>
        </w:rPr>
        <w:t xml:space="preserve">**This link has been generated specifically for [[email]]. Please do not share with anyone else. Responses submitted after 11:59 </w:t>
      </w:r>
      <w:r w:rsidR="00A36894">
        <w:rPr>
          <w:i/>
          <w:sz w:val="30"/>
          <w:shd w:val="clear" w:color="auto" w:fill="FFFFFF"/>
        </w:rPr>
        <w:t>a</w:t>
      </w:r>
      <w:r>
        <w:rPr>
          <w:i/>
          <w:sz w:val="30"/>
          <w:shd w:val="clear" w:color="auto" w:fill="FFFFFF"/>
        </w:rPr>
        <w:t>.m. will not be considered.</w:t>
      </w:r>
    </w:p>
    <w:sectPr w:rsidR="00EB3AC4" w:rsidSect="00646CCA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78912" w14:textId="77777777" w:rsidR="00EF6498" w:rsidRDefault="00EF6498" w:rsidP="00ED7ADE">
      <w:r>
        <w:separator/>
      </w:r>
    </w:p>
  </w:endnote>
  <w:endnote w:type="continuationSeparator" w:id="0">
    <w:p w14:paraId="1B927D23" w14:textId="77777777" w:rsidR="00EF6498" w:rsidRDefault="00EF6498" w:rsidP="00ED7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32904" w14:textId="77777777" w:rsidR="00EF6498" w:rsidRDefault="00EF6498" w:rsidP="00ED7ADE">
      <w:r>
        <w:separator/>
      </w:r>
    </w:p>
  </w:footnote>
  <w:footnote w:type="continuationSeparator" w:id="0">
    <w:p w14:paraId="430CCADB" w14:textId="77777777" w:rsidR="00EF6498" w:rsidRDefault="00EF6498" w:rsidP="00ED7A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04B7B" w14:textId="77777777" w:rsidR="00ED7ADE" w:rsidRDefault="00ED7ADE" w:rsidP="00ED7ADE">
    <w:pPr>
      <w:pStyle w:val="Header"/>
      <w:jc w:val="right"/>
    </w:pPr>
  </w:p>
  <w:p w14:paraId="69CC7B15" w14:textId="77777777" w:rsidR="000421C4" w:rsidRDefault="000421C4" w:rsidP="00ED7ADE">
    <w:pPr>
      <w:pStyle w:val="Header"/>
      <w:jc w:val="right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dney Hollingsworth">
    <w15:presenceInfo w15:providerId="Windows Live" w15:userId="eb0579c80d55d3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30D"/>
    <w:rsid w:val="000421C4"/>
    <w:rsid w:val="000D07A3"/>
    <w:rsid w:val="000D739F"/>
    <w:rsid w:val="00106D3A"/>
    <w:rsid w:val="001A73EF"/>
    <w:rsid w:val="001E4168"/>
    <w:rsid w:val="002F2D85"/>
    <w:rsid w:val="00344C88"/>
    <w:rsid w:val="003A145E"/>
    <w:rsid w:val="00404938"/>
    <w:rsid w:val="004531FC"/>
    <w:rsid w:val="0054775F"/>
    <w:rsid w:val="00572C12"/>
    <w:rsid w:val="005E54A3"/>
    <w:rsid w:val="00646CCA"/>
    <w:rsid w:val="00647720"/>
    <w:rsid w:val="00741DE3"/>
    <w:rsid w:val="00783303"/>
    <w:rsid w:val="008A0BD4"/>
    <w:rsid w:val="008B6F64"/>
    <w:rsid w:val="008C28A6"/>
    <w:rsid w:val="008C2E2D"/>
    <w:rsid w:val="008E64AD"/>
    <w:rsid w:val="00901034"/>
    <w:rsid w:val="009224F2"/>
    <w:rsid w:val="009C195F"/>
    <w:rsid w:val="009D7E3F"/>
    <w:rsid w:val="00A36894"/>
    <w:rsid w:val="00AB41C8"/>
    <w:rsid w:val="00B21414"/>
    <w:rsid w:val="00B75AE2"/>
    <w:rsid w:val="00C11AC4"/>
    <w:rsid w:val="00CB2AAA"/>
    <w:rsid w:val="00DF3CA0"/>
    <w:rsid w:val="00E04D7A"/>
    <w:rsid w:val="00E4130D"/>
    <w:rsid w:val="00E51CDC"/>
    <w:rsid w:val="00EB3AC4"/>
    <w:rsid w:val="00ED7ADE"/>
    <w:rsid w:val="00EF6498"/>
    <w:rsid w:val="00F514C4"/>
    <w:rsid w:val="00F57451"/>
    <w:rsid w:val="00F9571B"/>
    <w:rsid w:val="00F96F6C"/>
    <w:rsid w:val="00FC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A35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7A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7ADE"/>
  </w:style>
  <w:style w:type="paragraph" w:styleId="Footer">
    <w:name w:val="footer"/>
    <w:basedOn w:val="Normal"/>
    <w:link w:val="FooterChar"/>
    <w:uiPriority w:val="99"/>
    <w:unhideWhenUsed/>
    <w:rsid w:val="00ED7A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7ADE"/>
  </w:style>
  <w:style w:type="paragraph" w:styleId="BalloonText">
    <w:name w:val="Balloon Text"/>
    <w:basedOn w:val="Normal"/>
    <w:link w:val="BalloonTextChar"/>
    <w:uiPriority w:val="99"/>
    <w:semiHidden/>
    <w:unhideWhenUsed/>
    <w:rsid w:val="00572C1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C1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C423F5-8E3B-044F-B29D-688A5442F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Hostetter</dc:creator>
  <cp:keywords/>
  <dc:description/>
  <cp:lastModifiedBy>Sidney Hollingsworth</cp:lastModifiedBy>
  <cp:revision>10</cp:revision>
  <dcterms:created xsi:type="dcterms:W3CDTF">2021-03-16T18:19:00Z</dcterms:created>
  <dcterms:modified xsi:type="dcterms:W3CDTF">2021-08-06T13:16:00Z</dcterms:modified>
</cp:coreProperties>
</file>